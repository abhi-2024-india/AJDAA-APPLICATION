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76273" w:rsidRDefault="004762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32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214"/>
        <w:gridCol w:w="4108"/>
      </w:tblGrid>
      <w:tr w:rsidR="00476273" w14:paraId="15BE583A" w14:textId="77777777">
        <w:trPr>
          <w:jc w:val="center"/>
        </w:trPr>
        <w:tc>
          <w:tcPr>
            <w:tcW w:w="10322" w:type="dxa"/>
            <w:gridSpan w:val="2"/>
            <w:tcBorders>
              <w:top w:val="single" w:sz="18" w:space="0" w:color="147ABD"/>
              <w:left w:val="single" w:sz="18" w:space="0" w:color="147ABD"/>
              <w:bottom w:val="single" w:sz="18" w:space="0" w:color="147ABD"/>
              <w:right w:val="single" w:sz="18" w:space="0" w:color="147ABD"/>
            </w:tcBorders>
            <w:shd w:val="clear" w:color="auto" w:fill="auto"/>
          </w:tcPr>
          <w:p w14:paraId="00000002" w14:textId="77777777" w:rsidR="00476273" w:rsidRDefault="00000000">
            <w:pPr>
              <w:pStyle w:val="Title"/>
            </w:pPr>
            <w:r>
              <w:t>Application Form for Editorial Fellowship</w:t>
            </w:r>
          </w:p>
        </w:tc>
      </w:tr>
      <w:tr w:rsidR="00476273" w14:paraId="424B5CC5" w14:textId="77777777">
        <w:trPr>
          <w:trHeight w:val="567"/>
          <w:jc w:val="center"/>
        </w:trPr>
        <w:tc>
          <w:tcPr>
            <w:tcW w:w="10322" w:type="dxa"/>
            <w:gridSpan w:val="2"/>
            <w:tcBorders>
              <w:left w:val="single" w:sz="18" w:space="0" w:color="147ABD"/>
              <w:right w:val="single" w:sz="18" w:space="0" w:color="147ABD"/>
            </w:tcBorders>
            <w:vAlign w:val="center"/>
          </w:tcPr>
          <w:p w14:paraId="00000004" w14:textId="77777777" w:rsidR="00476273" w:rsidRDefault="00000000">
            <w:pPr>
              <w:pStyle w:val="Heading1"/>
            </w:pPr>
            <w:r>
              <w:t xml:space="preserve">AMERICAN JOURNAL OF DRUG AND ALCOHOL ABUSE </w:t>
            </w:r>
          </w:p>
        </w:tc>
      </w:tr>
      <w:tr w:rsidR="00476273" w14:paraId="56D4404F" w14:textId="77777777">
        <w:trPr>
          <w:trHeight w:val="227"/>
          <w:jc w:val="center"/>
        </w:trPr>
        <w:tc>
          <w:tcPr>
            <w:tcW w:w="10322" w:type="dxa"/>
            <w:gridSpan w:val="2"/>
            <w:tcBorders>
              <w:left w:val="single" w:sz="18" w:space="0" w:color="147ABD"/>
              <w:right w:val="single" w:sz="18" w:space="0" w:color="147ABD"/>
            </w:tcBorders>
            <w:vAlign w:val="center"/>
          </w:tcPr>
          <w:p w14:paraId="00000006" w14:textId="7F320771" w:rsidR="00476273" w:rsidRDefault="00000000">
            <w:sdt>
              <w:sdtPr>
                <w:tag w:val="goog_rdk_1"/>
                <w:id w:val="1977495223"/>
              </w:sdtPr>
              <w:sdtContent>
                <w:r>
                  <w:t>Please complete this</w:t>
                </w:r>
              </w:sdtContent>
            </w:sdt>
            <w:r>
              <w:t xml:space="preserve"> form </w:t>
            </w:r>
            <w:sdt>
              <w:sdtPr>
                <w:tag w:val="goog_rdk_7"/>
                <w:id w:val="-2058237873"/>
              </w:sdtPr>
              <w:sdtContent>
                <w:r>
                  <w:t>carefully, as it will</w:t>
                </w:r>
              </w:sdtContent>
            </w:sdt>
            <w:r>
              <w:t xml:space="preserve"> be used to evaluate your application. </w:t>
            </w:r>
            <w:sdt>
              <w:sdtPr>
                <w:tag w:val="goog_rdk_14"/>
                <w:id w:val="-939129905"/>
              </w:sdtPr>
              <w:sdtContent>
                <w:r>
                  <w:t xml:space="preserve">All </w:t>
                </w:r>
              </w:sdtContent>
            </w:sdt>
            <w:r>
              <w:t>information provided by you will be kept confidential</w:t>
            </w:r>
            <w:sdt>
              <w:sdtPr>
                <w:tag w:val="goog_rdk_15"/>
                <w:id w:val="1812515247"/>
              </w:sdtPr>
              <w:sdtContent>
                <w:r>
                  <w:t>, and</w:t>
                </w:r>
              </w:sdtContent>
            </w:sdt>
            <w:r w:rsidR="0051785C">
              <w:t xml:space="preserve"> </w:t>
            </w:r>
            <w:sdt>
              <w:sdtPr>
                <w:tag w:val="goog_rdk_20"/>
                <w:id w:val="2010170793"/>
              </w:sdtPr>
              <w:sdtContent>
                <w:r>
                  <w:t>o</w:t>
                </w:r>
              </w:sdtContent>
            </w:sdt>
            <w:r>
              <w:t xml:space="preserve">nly the </w:t>
            </w:r>
            <w:sdt>
              <w:sdtPr>
                <w:tag w:val="goog_rdk_21"/>
                <w:id w:val="1203827140"/>
              </w:sdtPr>
              <w:sdtContent>
                <w:r>
                  <w:t xml:space="preserve">selection committee (the Journal’s Associate Editors, </w:t>
                </w:r>
              </w:sdtContent>
            </w:sdt>
            <w:r>
              <w:t>Editor-in-Chief, Fellowship Co-Directors</w:t>
            </w:r>
            <w:r w:rsidR="0051785C">
              <w:t xml:space="preserve">, and </w:t>
            </w:r>
            <w:r w:rsidR="00AF3C42">
              <w:t>Board Members</w:t>
            </w:r>
            <w:r w:rsidR="0051785C">
              <w:t>)</w:t>
            </w:r>
            <w:r>
              <w:t xml:space="preserve"> </w:t>
            </w:r>
            <w:sdt>
              <w:sdtPr>
                <w:tag w:val="goog_rdk_28"/>
                <w:id w:val="-123307587"/>
              </w:sdtPr>
              <w:sdtContent>
                <w:r>
                  <w:t xml:space="preserve">may </w:t>
                </w:r>
              </w:sdtContent>
            </w:sdt>
            <w:r>
              <w:t xml:space="preserve">access this form. You may be contacted for clarification or additional information. </w:t>
            </w:r>
          </w:p>
        </w:tc>
      </w:tr>
      <w:tr w:rsidR="00476273" w14:paraId="27B3F70F" w14:textId="77777777">
        <w:trPr>
          <w:trHeight w:val="227"/>
          <w:jc w:val="center"/>
        </w:trPr>
        <w:tc>
          <w:tcPr>
            <w:tcW w:w="10322" w:type="dxa"/>
            <w:gridSpan w:val="2"/>
            <w:tcBorders>
              <w:left w:val="single" w:sz="18" w:space="0" w:color="147ABD"/>
              <w:bottom w:val="single" w:sz="8" w:space="0" w:color="147ABD"/>
              <w:right w:val="single" w:sz="18" w:space="0" w:color="147ABD"/>
            </w:tcBorders>
            <w:tcMar>
              <w:bottom w:w="144" w:type="dxa"/>
            </w:tcMar>
            <w:vAlign w:val="center"/>
          </w:tcPr>
          <w:p w14:paraId="00000008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  <w:rPr>
                <w:color w:val="000000"/>
              </w:rPr>
            </w:pPr>
          </w:p>
          <w:p w14:paraId="00000009" w14:textId="77777777" w:rsidR="004762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color w:val="000000"/>
                <w:sz w:val="18"/>
                <w:szCs w:val="18"/>
              </w:rPr>
              <w:t>Name of the Candidate</w:t>
            </w:r>
            <w:r>
              <w:rPr>
                <w:color w:val="000000"/>
                <w:sz w:val="18"/>
                <w:szCs w:val="18"/>
              </w:rPr>
              <w:t>) PLEASE PRINT</w:t>
            </w:r>
          </w:p>
        </w:tc>
      </w:tr>
      <w:tr w:rsidR="00476273" w14:paraId="6626997E" w14:textId="77777777">
        <w:trPr>
          <w:trHeight w:val="227"/>
          <w:jc w:val="center"/>
        </w:trPr>
        <w:tc>
          <w:tcPr>
            <w:tcW w:w="10322" w:type="dxa"/>
            <w:gridSpan w:val="2"/>
            <w:tcBorders>
              <w:top w:val="single" w:sz="8" w:space="0" w:color="147ABD"/>
              <w:left w:val="single" w:sz="18" w:space="0" w:color="147ABD"/>
              <w:right w:val="single" w:sz="18" w:space="0" w:color="147ABD"/>
            </w:tcBorders>
            <w:vAlign w:val="center"/>
          </w:tcPr>
          <w:p w14:paraId="0000000B" w14:textId="1DECCC18" w:rsidR="00476273" w:rsidRDefault="00000000">
            <w:pPr>
              <w:pStyle w:val="Heading2"/>
            </w:pPr>
            <w:r>
              <w:t>CURRENT AFFILIATION (</w:t>
            </w:r>
            <w:r w:rsidR="0051785C">
              <w:t>Institute/university</w:t>
            </w:r>
            <w:sdt>
              <w:sdtPr>
                <w:tag w:val="goog_rdk_29"/>
                <w:id w:val="2083781419"/>
              </w:sdtPr>
              <w:sdtContent>
                <w:r>
                  <w:t xml:space="preserve"> name</w:t>
                </w:r>
              </w:sdtContent>
            </w:sdt>
            <w:r>
              <w:t>)</w:t>
            </w:r>
          </w:p>
        </w:tc>
      </w:tr>
      <w:tr w:rsidR="00476273" w14:paraId="39E33EED" w14:textId="77777777">
        <w:trPr>
          <w:trHeight w:val="227"/>
          <w:jc w:val="center"/>
        </w:trPr>
        <w:tc>
          <w:tcPr>
            <w:tcW w:w="10322" w:type="dxa"/>
            <w:gridSpan w:val="2"/>
            <w:tcBorders>
              <w:left w:val="single" w:sz="18" w:space="0" w:color="147ABD"/>
              <w:right w:val="single" w:sz="18" w:space="0" w:color="147ABD"/>
            </w:tcBorders>
            <w:vAlign w:val="center"/>
          </w:tcPr>
          <w:p w14:paraId="0000000D" w14:textId="648685BB" w:rsidR="00476273" w:rsidRDefault="00000000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Current </w:t>
            </w:r>
            <w:r w:rsidR="00AF3C42">
              <w:rPr>
                <w:color w:val="000000"/>
              </w:rPr>
              <w:t>P</w:t>
            </w:r>
            <w:r>
              <w:rPr>
                <w:color w:val="000000"/>
              </w:rPr>
              <w:t>osition</w:t>
            </w:r>
            <w:sdt>
              <w:sdtPr>
                <w:tag w:val="goog_rdk_31"/>
                <w:id w:val="-474673370"/>
              </w:sdtPr>
              <w:sdtContent>
                <w:r>
                  <w:rPr>
                    <w:color w:val="000000"/>
                  </w:rPr>
                  <w:t>/Job Title</w:t>
                </w:r>
              </w:sdtContent>
            </w:sdt>
            <w:r>
              <w:rPr>
                <w:color w:val="000000"/>
              </w:rPr>
              <w:t xml:space="preserve">:   </w:t>
            </w:r>
          </w:p>
        </w:tc>
      </w:tr>
      <w:tr w:rsidR="00476273" w14:paraId="5DF1D879" w14:textId="77777777">
        <w:trPr>
          <w:trHeight w:val="227"/>
          <w:jc w:val="center"/>
        </w:trPr>
        <w:tc>
          <w:tcPr>
            <w:tcW w:w="10322" w:type="dxa"/>
            <w:gridSpan w:val="2"/>
            <w:tcBorders>
              <w:left w:val="single" w:sz="18" w:space="0" w:color="147ABD"/>
              <w:right w:val="single" w:sz="18" w:space="0" w:color="147ABD"/>
            </w:tcBorders>
          </w:tcPr>
          <w:p w14:paraId="0000000F" w14:textId="77777777" w:rsidR="00476273" w:rsidRDefault="00000000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Official Address: </w:t>
            </w:r>
          </w:p>
        </w:tc>
      </w:tr>
      <w:tr w:rsidR="00476273" w14:paraId="220A73A6" w14:textId="77777777" w:rsidTr="0051785C">
        <w:trPr>
          <w:trHeight w:val="227"/>
          <w:jc w:val="center"/>
        </w:trPr>
        <w:tc>
          <w:tcPr>
            <w:tcW w:w="6214" w:type="dxa"/>
            <w:tcBorders>
              <w:left w:val="single" w:sz="18" w:space="0" w:color="147ABD"/>
            </w:tcBorders>
          </w:tcPr>
          <w:p w14:paraId="00000011" w14:textId="77777777" w:rsidR="00476273" w:rsidRDefault="00000000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Phone: </w:t>
            </w:r>
          </w:p>
        </w:tc>
        <w:tc>
          <w:tcPr>
            <w:tcW w:w="4108" w:type="dxa"/>
            <w:tcBorders>
              <w:right w:val="single" w:sz="18" w:space="0" w:color="147ABD"/>
            </w:tcBorders>
          </w:tcPr>
          <w:p w14:paraId="00000012" w14:textId="77777777" w:rsidR="00476273" w:rsidRDefault="00000000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Email:  </w:t>
            </w:r>
          </w:p>
        </w:tc>
      </w:tr>
      <w:tr w:rsidR="00476273" w14:paraId="06036B0B" w14:textId="77777777">
        <w:trPr>
          <w:trHeight w:val="227"/>
          <w:jc w:val="center"/>
        </w:trPr>
        <w:tc>
          <w:tcPr>
            <w:tcW w:w="10322" w:type="dxa"/>
            <w:gridSpan w:val="2"/>
            <w:tcBorders>
              <w:left w:val="single" w:sz="18" w:space="0" w:color="147ABD"/>
              <w:right w:val="single" w:sz="18" w:space="0" w:color="147ABD"/>
            </w:tcBorders>
          </w:tcPr>
          <w:p w14:paraId="00000013" w14:textId="77777777" w:rsidR="00476273" w:rsidRDefault="00000000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Your highest/terminal qualification:     </w:t>
            </w:r>
          </w:p>
          <w:p w14:paraId="00000014" w14:textId="77777777" w:rsidR="00476273" w:rsidRDefault="00000000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</w:t>
            </w:r>
          </w:p>
        </w:tc>
      </w:tr>
      <w:tr w:rsidR="00476273" w14:paraId="4C2E4044" w14:textId="77777777">
        <w:trPr>
          <w:trHeight w:val="227"/>
          <w:jc w:val="center"/>
        </w:trPr>
        <w:tc>
          <w:tcPr>
            <w:tcW w:w="10322" w:type="dxa"/>
            <w:gridSpan w:val="2"/>
            <w:tcBorders>
              <w:left w:val="single" w:sz="18" w:space="0" w:color="147ABD"/>
              <w:right w:val="single" w:sz="18" w:space="0" w:color="147ABD"/>
            </w:tcBorders>
          </w:tcPr>
          <w:p w14:paraId="00000016" w14:textId="6B458AD7" w:rsidR="00476273" w:rsidRDefault="00000000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When (MM/YY) did you complete your </w:t>
            </w:r>
            <w:r>
              <w:t>MD</w:t>
            </w:r>
            <w:r>
              <w:rPr>
                <w:color w:val="000000"/>
              </w:rPr>
              <w:t>/P</w:t>
            </w:r>
            <w:r w:rsidR="00AF3C42">
              <w:rPr>
                <w:color w:val="000000"/>
              </w:rPr>
              <w:t>h</w:t>
            </w:r>
            <w:r>
              <w:rPr>
                <w:color w:val="000000"/>
              </w:rPr>
              <w:t>D</w:t>
            </w:r>
            <w:r>
              <w:t xml:space="preserve"> (please mention both dates if you have completed both)</w:t>
            </w:r>
            <w:r w:rsidR="0051785C">
              <w:rPr>
                <w:color w:val="000000"/>
              </w:rPr>
              <w:t>?</w:t>
            </w:r>
            <w:r>
              <w:rPr>
                <w:color w:val="000000"/>
              </w:rPr>
              <w:t xml:space="preserve">  </w:t>
            </w:r>
          </w:p>
          <w:p w14:paraId="00000017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</w:tc>
      </w:tr>
      <w:tr w:rsidR="00476273" w14:paraId="25643E2E" w14:textId="77777777">
        <w:trPr>
          <w:trHeight w:val="227"/>
          <w:jc w:val="center"/>
        </w:trPr>
        <w:tc>
          <w:tcPr>
            <w:tcW w:w="10322" w:type="dxa"/>
            <w:gridSpan w:val="2"/>
            <w:tcBorders>
              <w:left w:val="single" w:sz="18" w:space="0" w:color="147ABD"/>
              <w:right w:val="single" w:sz="18" w:space="0" w:color="147ABD"/>
            </w:tcBorders>
          </w:tcPr>
          <w:p w14:paraId="00000019" w14:textId="72AD6554" w:rsidR="00476273" w:rsidRDefault="00000000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When did you join </w:t>
            </w:r>
            <w:r>
              <w:t>your</w:t>
            </w:r>
            <w:r>
              <w:rPr>
                <w:color w:val="000000"/>
              </w:rPr>
              <w:t xml:space="preserve"> current position (MM/YY)</w:t>
            </w:r>
            <w:r w:rsidR="0051785C">
              <w:rPr>
                <w:color w:val="000000"/>
              </w:rPr>
              <w:t>?</w:t>
            </w:r>
            <w:r>
              <w:rPr>
                <w:color w:val="000000"/>
              </w:rPr>
              <w:t xml:space="preserve"> </w:t>
            </w:r>
          </w:p>
          <w:p w14:paraId="0000001A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</w:tc>
      </w:tr>
      <w:tr w:rsidR="00476273" w14:paraId="11B23D83" w14:textId="77777777">
        <w:trPr>
          <w:trHeight w:val="227"/>
          <w:jc w:val="center"/>
        </w:trPr>
        <w:tc>
          <w:tcPr>
            <w:tcW w:w="10322" w:type="dxa"/>
            <w:gridSpan w:val="2"/>
            <w:tcBorders>
              <w:left w:val="single" w:sz="18" w:space="0" w:color="147ABD"/>
              <w:right w:val="single" w:sz="18" w:space="0" w:color="147ABD"/>
            </w:tcBorders>
          </w:tcPr>
          <w:p w14:paraId="0000001C" w14:textId="77777777" w:rsidR="00476273" w:rsidRDefault="00000000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Your gender (state your preferred gender identity):  </w:t>
            </w:r>
          </w:p>
          <w:p w14:paraId="0000001D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</w:tc>
      </w:tr>
      <w:tr w:rsidR="00476273" w14:paraId="6D86CBFE" w14:textId="77777777">
        <w:trPr>
          <w:trHeight w:val="227"/>
          <w:jc w:val="center"/>
        </w:trPr>
        <w:tc>
          <w:tcPr>
            <w:tcW w:w="10322" w:type="dxa"/>
            <w:gridSpan w:val="2"/>
            <w:tcBorders>
              <w:left w:val="single" w:sz="18" w:space="0" w:color="147ABD"/>
              <w:right w:val="single" w:sz="18" w:space="0" w:color="147ABD"/>
            </w:tcBorders>
          </w:tcPr>
          <w:p w14:paraId="0000001F" w14:textId="44F5FE2E" w:rsidR="00476273" w:rsidRDefault="00000000">
            <w:r>
              <w:t xml:space="preserve">Underrepresented </w:t>
            </w:r>
            <w:sdt>
              <w:sdtPr>
                <w:tag w:val="goog_rdk_32"/>
                <w:id w:val="-69501056"/>
              </w:sdtPr>
              <w:sdtContent/>
            </w:sdt>
            <w:r>
              <w:t xml:space="preserve">minority status (Yes/No): </w:t>
            </w:r>
            <w:r w:rsidR="0051785C">
              <w:t xml:space="preserve"> </w:t>
            </w:r>
          </w:p>
        </w:tc>
      </w:tr>
      <w:tr w:rsidR="00476273" w14:paraId="674CD039" w14:textId="77777777" w:rsidTr="0051785C">
        <w:trPr>
          <w:trHeight w:val="227"/>
          <w:jc w:val="center"/>
        </w:trPr>
        <w:tc>
          <w:tcPr>
            <w:tcW w:w="6214" w:type="dxa"/>
            <w:tcBorders>
              <w:left w:val="single" w:sz="18" w:space="0" w:color="147ABD"/>
            </w:tcBorders>
          </w:tcPr>
          <w:p w14:paraId="00000021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22" w14:textId="77777777" w:rsidR="00476273" w:rsidRDefault="00000000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Country of origin:</w:t>
            </w:r>
          </w:p>
          <w:p w14:paraId="00000023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</w:tc>
        <w:tc>
          <w:tcPr>
            <w:tcW w:w="4108" w:type="dxa"/>
            <w:tcBorders>
              <w:right w:val="single" w:sz="18" w:space="0" w:color="147ABD"/>
            </w:tcBorders>
          </w:tcPr>
          <w:p w14:paraId="00000024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25" w14:textId="77777777" w:rsidR="00476273" w:rsidRDefault="00000000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Country of work:  </w:t>
            </w:r>
          </w:p>
          <w:p w14:paraId="00000026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</w:tc>
      </w:tr>
      <w:tr w:rsidR="00476273" w14:paraId="7A24130E" w14:textId="77777777">
        <w:trPr>
          <w:trHeight w:val="227"/>
          <w:jc w:val="center"/>
        </w:trPr>
        <w:tc>
          <w:tcPr>
            <w:tcW w:w="10322" w:type="dxa"/>
            <w:gridSpan w:val="2"/>
            <w:tcBorders>
              <w:left w:val="single" w:sz="18" w:space="0" w:color="147ABD"/>
              <w:right w:val="single" w:sz="18" w:space="0" w:color="147ABD"/>
            </w:tcBorders>
          </w:tcPr>
          <w:sdt>
            <w:sdtPr>
              <w:tag w:val="goog_rdk_35"/>
              <w:id w:val="1260879536"/>
            </w:sdtPr>
            <w:sdtContent>
              <w:p w14:paraId="00000027" w14:textId="77777777" w:rsidR="00476273" w:rsidRDefault="00000000">
                <w:pPr>
                  <w:pBdr>
                    <w:top w:val="nil"/>
                    <w:left w:val="nil"/>
                    <w:bottom w:val="single" w:sz="8" w:space="2" w:color="E8E8E8"/>
                    <w:right w:val="nil"/>
                    <w:between w:val="nil"/>
                  </w:pBdr>
                  <w:rPr>
                    <w:color w:val="000000"/>
                  </w:rPr>
                </w:pPr>
                <w:sdt>
                  <w:sdtPr>
                    <w:tag w:val="goog_rdk_34"/>
                    <w:id w:val="297420338"/>
                  </w:sdtPr>
                  <w:sdtContent>
                    <w:r>
                      <w:rPr>
                        <w:color w:val="000000"/>
                      </w:rPr>
                      <w:t>In 300 words or less, please explain:</w:t>
                    </w:r>
                  </w:sdtContent>
                </w:sdt>
              </w:p>
            </w:sdtContent>
          </w:sdt>
          <w:p w14:paraId="00000028" w14:textId="69AE0A6A" w:rsidR="00476273" w:rsidRDefault="00AF3C42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a) Your interest in the Editorial Fellowship Program for the Journal </w:t>
            </w:r>
          </w:p>
          <w:sdt>
            <w:sdtPr>
              <w:tag w:val="goog_rdk_48"/>
              <w:id w:val="-48220785"/>
            </w:sdtPr>
            <w:sdtContent>
              <w:p w14:paraId="0000002A" w14:textId="445711B8" w:rsidR="00476273" w:rsidRDefault="00000000">
                <w:pPr>
                  <w:pBdr>
                    <w:top w:val="nil"/>
                    <w:left w:val="nil"/>
                    <w:bottom w:val="single" w:sz="8" w:space="2" w:color="E8E8E8"/>
                    <w:right w:val="nil"/>
                    <w:between w:val="nil"/>
                  </w:pBdr>
                  <w:rPr>
                    <w:color w:val="000000"/>
                  </w:rPr>
                </w:pPr>
                <w:sdt>
                  <w:sdtPr>
                    <w:tag w:val="goog_rdk_42"/>
                    <w:id w:val="-398988010"/>
                  </w:sdtPr>
                  <w:sdtContent>
                    <w:r>
                      <w:rPr>
                        <w:color w:val="000000"/>
                      </w:rPr>
                      <w:t xml:space="preserve">b) </w:t>
                    </w:r>
                    <w:r w:rsidR="00AF3C42">
                      <w:rPr>
                        <w:color w:val="000000"/>
                      </w:rPr>
                      <w:t>H</w:t>
                    </w:r>
                    <w:r>
                      <w:rPr>
                        <w:color w:val="000000"/>
                      </w:rPr>
                      <w:t>ow</w:t>
                    </w:r>
                  </w:sdtContent>
                </w:sdt>
                <w:r>
                  <w:rPr>
                    <w:color w:val="000000"/>
                  </w:rPr>
                  <w:t xml:space="preserve"> you</w:t>
                </w:r>
                <w:sdt>
                  <w:sdtPr>
                    <w:tag w:val="goog_rdk_43"/>
                    <w:id w:val="-1063022478"/>
                  </w:sdtPr>
                  <w:sdtContent>
                    <w:r w:rsidR="00AF3C42">
                      <w:rPr>
                        <w:color w:val="000000"/>
                      </w:rPr>
                      <w:t xml:space="preserve"> </w:t>
                    </w:r>
                  </w:sdtContent>
                </w:sdt>
                <w:r>
                  <w:rPr>
                    <w:color w:val="000000"/>
                  </w:rPr>
                  <w:t xml:space="preserve"> </w:t>
                </w:r>
                <w:sdt>
                  <w:sdtPr>
                    <w:tag w:val="goog_rdk_45"/>
                    <w:id w:val="1128673762"/>
                  </w:sdtPr>
                  <w:sdtContent>
                    <w:r>
                      <w:rPr>
                        <w:color w:val="000000"/>
                      </w:rPr>
                      <w:t xml:space="preserve">will </w:t>
                    </w:r>
                  </w:sdtContent>
                </w:sdt>
                <w:r>
                  <w:rPr>
                    <w:color w:val="000000"/>
                  </w:rPr>
                  <w:t>contribute to the diversity of the journal</w:t>
                </w:r>
                <w:sdt>
                  <w:sdtPr>
                    <w:tag w:val="goog_rdk_46"/>
                    <w:id w:val="189650993"/>
                    <w:showingPlcHdr/>
                  </w:sdtPr>
                  <w:sdtContent>
                    <w:r w:rsidR="0051785C">
                      <w:t xml:space="preserve">     </w:t>
                    </w:r>
                  </w:sdtContent>
                </w:sdt>
                <w:r>
                  <w:rPr>
                    <w:color w:val="000000"/>
                  </w:rPr>
                  <w:t xml:space="preserve"> </w:t>
                </w:r>
                <w:sdt>
                  <w:sdtPr>
                    <w:tag w:val="goog_rdk_47"/>
                    <w:id w:val="931861180"/>
                    <w:showingPlcHdr/>
                  </w:sdtPr>
                  <w:sdtContent>
                    <w:r w:rsidR="0051785C">
                      <w:t xml:space="preserve">     </w:t>
                    </w:r>
                  </w:sdtContent>
                </w:sdt>
              </w:p>
            </w:sdtContent>
          </w:sdt>
          <w:p w14:paraId="0000002B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2C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2D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2E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2F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150FFF8C" w14:textId="77777777" w:rsidR="00AF3C42" w:rsidRDefault="00AF3C42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FE522F4" w14:textId="77777777" w:rsidR="00AF3C42" w:rsidRDefault="00AF3C42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4E3080A8" w14:textId="77777777" w:rsidR="00AF3C42" w:rsidRDefault="00AF3C42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5193525F" w14:textId="77777777" w:rsidR="00AF3C42" w:rsidRDefault="00AF3C42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30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31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32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33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34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35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36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37" w14:textId="77777777" w:rsidR="00476273" w:rsidRDefault="00000000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476273" w14:paraId="31F69AD3" w14:textId="77777777" w:rsidTr="0051785C">
        <w:trPr>
          <w:trHeight w:val="227"/>
          <w:jc w:val="center"/>
        </w:trPr>
        <w:tc>
          <w:tcPr>
            <w:tcW w:w="6214" w:type="dxa"/>
            <w:tcBorders>
              <w:left w:val="single" w:sz="18" w:space="0" w:color="147ABD"/>
            </w:tcBorders>
          </w:tcPr>
          <w:sdt>
            <w:sdtPr>
              <w:tag w:val="goog_rdk_51"/>
              <w:id w:val="1150014990"/>
            </w:sdtPr>
            <w:sdtContent>
              <w:p w14:paraId="00000039" w14:textId="63EE31CE" w:rsidR="00476273" w:rsidRDefault="00000000">
                <w:pPr>
                  <w:pBdr>
                    <w:top w:val="nil"/>
                    <w:left w:val="nil"/>
                    <w:bottom w:val="single" w:sz="8" w:space="2" w:color="E8E8E8"/>
                    <w:right w:val="nil"/>
                    <w:between w:val="nil"/>
                  </w:pBdr>
                  <w:rPr>
                    <w:color w:val="000000"/>
                  </w:rPr>
                </w:pPr>
                <w:sdt>
                  <w:sdtPr>
                    <w:tag w:val="goog_rdk_50"/>
                    <w:id w:val="-1443381754"/>
                  </w:sdtPr>
                  <w:sdtContent>
                    <w:r>
                      <w:rPr>
                        <w:color w:val="000000"/>
                      </w:rPr>
                      <w:t xml:space="preserve">Please identify </w:t>
                    </w:r>
                    <w:r w:rsidR="00AF3C42">
                      <w:rPr>
                        <w:color w:val="000000"/>
                      </w:rPr>
                      <w:t>three</w:t>
                    </w:r>
                    <w:r>
                      <w:rPr>
                        <w:color w:val="000000"/>
                      </w:rPr>
                      <w:t xml:space="preserve"> manuscripts that </w:t>
                    </w:r>
                    <w:r w:rsidR="00AF3C42">
                      <w:rPr>
                        <w:color w:val="000000"/>
                      </w:rPr>
                      <w:t xml:space="preserve">you have authored </w:t>
                    </w:r>
                    <w:r w:rsidR="00701CFA">
                      <w:rPr>
                        <w:color w:val="000000"/>
                      </w:rPr>
                      <w:t xml:space="preserve">that </w:t>
                    </w:r>
                    <w:r>
                      <w:rPr>
                        <w:color w:val="000000"/>
                      </w:rPr>
                      <w:t xml:space="preserve">are most illustrative of your scientific interests and abilities: </w:t>
                    </w:r>
                  </w:sdtContent>
                </w:sdt>
              </w:p>
            </w:sdtContent>
          </w:sdt>
          <w:sdt>
            <w:sdtPr>
              <w:tag w:val="goog_rdk_56"/>
              <w:id w:val="-1969887713"/>
            </w:sdtPr>
            <w:sdtContent>
              <w:p w14:paraId="0000003A" w14:textId="77ABC7A5" w:rsidR="00476273" w:rsidRDefault="00000000">
                <w:pPr>
                  <w:pBdr>
                    <w:top w:val="nil"/>
                    <w:left w:val="nil"/>
                    <w:bottom w:val="single" w:sz="8" w:space="2" w:color="E8E8E8"/>
                    <w:right w:val="nil"/>
                    <w:between w:val="nil"/>
                  </w:pBdr>
                  <w:rPr>
                    <w:del w:id="0" w:author="Jenn Reingle" w:date="2023-09-15T13:39:00Z"/>
                    <w:color w:val="000000"/>
                  </w:rPr>
                </w:pPr>
                <w:sdt>
                  <w:sdtPr>
                    <w:tag w:val="goog_rdk_53"/>
                    <w:id w:val="282623898"/>
                  </w:sdtPr>
                  <w:sdtContent>
                    <w:sdt>
                      <w:sdtPr>
                        <w:tag w:val="goog_rdk_54"/>
                        <w:id w:val="1325169735"/>
                      </w:sdtPr>
                      <w:sdtContent/>
                    </w:sdt>
                  </w:sdtContent>
                </w:sdt>
              </w:p>
            </w:sdtContent>
          </w:sdt>
          <w:p w14:paraId="0000003B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3C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3D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3E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3F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40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41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42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43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44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45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46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47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48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49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4A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4B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4C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4D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4E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  <w:rPr>
                <w:color w:val="000000"/>
              </w:rPr>
            </w:pPr>
          </w:p>
          <w:p w14:paraId="0000004F" w14:textId="77777777" w:rsidR="00476273" w:rsidRDefault="00000000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108" w:type="dxa"/>
            <w:tcBorders>
              <w:right w:val="single" w:sz="18" w:space="0" w:color="147ABD"/>
            </w:tcBorders>
          </w:tcPr>
          <w:p w14:paraId="00000050" w14:textId="638CC394" w:rsidR="00476273" w:rsidRDefault="00000000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  <w:rPr>
                <w:color w:val="000000"/>
              </w:rPr>
            </w:pPr>
            <w:sdt>
              <w:sdtPr>
                <w:tag w:val="goog_rdk_58"/>
                <w:id w:val="-1806151164"/>
              </w:sdtPr>
              <w:sdtContent>
                <w:r>
                  <w:rPr>
                    <w:color w:val="000000"/>
                  </w:rPr>
                  <w:t xml:space="preserve">Previous </w:t>
                </w:r>
              </w:sdtContent>
            </w:sdt>
            <w:r w:rsidR="0051785C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eview </w:t>
            </w:r>
            <w:r w:rsidR="00AF3C42">
              <w:rPr>
                <w:color w:val="000000"/>
              </w:rPr>
              <w:t>e</w:t>
            </w:r>
            <w:r>
              <w:rPr>
                <w:color w:val="000000"/>
              </w:rPr>
              <w:t>xperience (</w:t>
            </w:r>
            <w:r w:rsidR="00AF3C42">
              <w:rPr>
                <w:color w:val="000000"/>
              </w:rPr>
              <w:t>n</w:t>
            </w:r>
            <w:r>
              <w:rPr>
                <w:color w:val="000000"/>
              </w:rPr>
              <w:t xml:space="preserve">ame the journals reviewed for), Link to the </w:t>
            </w:r>
            <w:sdt>
              <w:sdtPr>
                <w:tag w:val="goog_rdk_59"/>
                <w:id w:val="-1362737227"/>
              </w:sdtPr>
              <w:sdtContent/>
            </w:sdt>
            <w:proofErr w:type="spellStart"/>
            <w:r>
              <w:rPr>
                <w:color w:val="000000"/>
              </w:rPr>
              <w:t>Publon</w:t>
            </w:r>
            <w:proofErr w:type="spellEnd"/>
            <w:r>
              <w:rPr>
                <w:color w:val="000000"/>
              </w:rPr>
              <w:t xml:space="preserve"> (or any other account; </w:t>
            </w:r>
            <w:r>
              <w:rPr>
                <w:i/>
                <w:color w:val="000000"/>
              </w:rPr>
              <w:t>option</w:t>
            </w:r>
            <w:r>
              <w:rPr>
                <w:i/>
              </w:rPr>
              <w:t>al</w:t>
            </w:r>
            <w:r>
              <w:rPr>
                <w:color w:val="000000"/>
              </w:rPr>
              <w:t xml:space="preserve">)  </w:t>
            </w:r>
          </w:p>
          <w:p w14:paraId="00000051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52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53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54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55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56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57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58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59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5A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5B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5C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5D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5E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5F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60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61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62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63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64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65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</w:tc>
      </w:tr>
      <w:tr w:rsidR="0051785C" w14:paraId="58E83C06" w14:textId="77777777" w:rsidTr="00B343D9">
        <w:trPr>
          <w:trHeight w:val="227"/>
          <w:jc w:val="center"/>
        </w:trPr>
        <w:tc>
          <w:tcPr>
            <w:tcW w:w="10322" w:type="dxa"/>
            <w:gridSpan w:val="2"/>
            <w:tcBorders>
              <w:left w:val="single" w:sz="18" w:space="0" w:color="147ABD"/>
              <w:right w:val="single" w:sz="18" w:space="0" w:color="147ABD"/>
            </w:tcBorders>
          </w:tcPr>
          <w:p w14:paraId="35AD1BB4" w14:textId="77777777" w:rsidR="0051785C" w:rsidRDefault="0051785C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Are you an editorial board member of any other journal? </w:t>
            </w:r>
          </w:p>
          <w:p w14:paraId="4D0CA0BB" w14:textId="77777777" w:rsidR="0051785C" w:rsidRDefault="0051785C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(Yes/No)</w:t>
            </w:r>
          </w:p>
          <w:p w14:paraId="787F05B0" w14:textId="77777777" w:rsidR="0051785C" w:rsidRDefault="0051785C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3C0A3663" w14:textId="6BAD8E0A" w:rsidR="0051785C" w:rsidRDefault="0051785C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  <w:r>
              <w:t xml:space="preserve">If yes, please </w:t>
            </w:r>
            <w:r w:rsidR="00AF3C42">
              <w:t>note</w:t>
            </w:r>
            <w:r>
              <w:t xml:space="preserve"> the journal names                             </w:t>
            </w:r>
          </w:p>
          <w:p w14:paraId="6ED53AC5" w14:textId="77777777" w:rsidR="0051785C" w:rsidRDefault="0051785C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53C8A5C" w14:textId="77777777" w:rsidR="0051785C" w:rsidRDefault="0051785C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7E94A962" w14:textId="77777777" w:rsidR="0051785C" w:rsidRDefault="0051785C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28331D1F" w14:textId="77777777" w:rsidR="0051785C" w:rsidRDefault="0051785C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4BF1064D" w14:textId="77777777" w:rsidR="0051785C" w:rsidRDefault="0051785C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81" w14:textId="77777777" w:rsidR="0051785C" w:rsidRDefault="0051785C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82" w14:textId="77777777" w:rsidR="0051785C" w:rsidRDefault="0051785C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</w:tc>
      </w:tr>
      <w:tr w:rsidR="00476273" w14:paraId="2D909422" w14:textId="77777777">
        <w:trPr>
          <w:trHeight w:val="227"/>
          <w:jc w:val="center"/>
        </w:trPr>
        <w:tc>
          <w:tcPr>
            <w:tcW w:w="10322" w:type="dxa"/>
            <w:gridSpan w:val="2"/>
            <w:tcBorders>
              <w:top w:val="single" w:sz="8" w:space="0" w:color="147ABD"/>
              <w:left w:val="single" w:sz="18" w:space="0" w:color="147ABD"/>
              <w:bottom w:val="single" w:sz="8" w:space="0" w:color="147ABD"/>
              <w:right w:val="single" w:sz="18" w:space="0" w:color="147ABD"/>
            </w:tcBorders>
            <w:tcMar>
              <w:top w:w="72" w:type="dxa"/>
              <w:bottom w:w="72" w:type="dxa"/>
            </w:tcMar>
          </w:tcPr>
          <w:p w14:paraId="00000083" w14:textId="77777777" w:rsidR="00476273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Declaration of </w:t>
            </w:r>
            <w:sdt>
              <w:sdtPr>
                <w:tag w:val="goog_rdk_61"/>
                <w:id w:val="-1062862116"/>
              </w:sdtPr>
              <w:sdtContent/>
            </w:sdt>
            <w:sdt>
              <w:sdtPr>
                <w:tag w:val="goog_rdk_62"/>
                <w:id w:val="236986065"/>
              </w:sdtPr>
              <w:sdtContent/>
            </w:sdt>
            <w:r>
              <w:rPr>
                <w:b/>
                <w:color w:val="000000"/>
              </w:rPr>
              <w:t>Conflict of Interest</w:t>
            </w:r>
            <w:r>
              <w:rPr>
                <w:b/>
                <w:color w:val="000000"/>
                <w:vertAlign w:val="superscript"/>
              </w:rPr>
              <w:t>#</w:t>
            </w:r>
            <w:r>
              <w:rPr>
                <w:b/>
                <w:color w:val="000000"/>
              </w:rPr>
              <w:t xml:space="preserve">: </w:t>
            </w:r>
          </w:p>
          <w:p w14:paraId="00000084" w14:textId="77777777" w:rsidR="00476273" w:rsidRDefault="00476273">
            <w:pPr>
              <w:rPr>
                <w:b/>
              </w:rPr>
            </w:pPr>
          </w:p>
          <w:p w14:paraId="00000085" w14:textId="77777777" w:rsidR="00476273" w:rsidRDefault="00476273">
            <w:pPr>
              <w:rPr>
                <w:b/>
              </w:rPr>
            </w:pPr>
          </w:p>
          <w:p w14:paraId="00000086" w14:textId="77777777" w:rsidR="00476273" w:rsidRDefault="00476273">
            <w:pPr>
              <w:rPr>
                <w:b/>
              </w:rPr>
            </w:pPr>
          </w:p>
          <w:p w14:paraId="00000087" w14:textId="77777777" w:rsidR="00476273" w:rsidRDefault="00476273">
            <w:pPr>
              <w:rPr>
                <w:b/>
              </w:rPr>
            </w:pPr>
          </w:p>
          <w:p w14:paraId="00000088" w14:textId="77777777" w:rsidR="00476273" w:rsidRDefault="00476273">
            <w:pPr>
              <w:rPr>
                <w:b/>
              </w:rPr>
            </w:pPr>
          </w:p>
          <w:p w14:paraId="00000089" w14:textId="77777777" w:rsidR="00476273" w:rsidRDefault="00476273">
            <w:pPr>
              <w:rPr>
                <w:b/>
              </w:rPr>
            </w:pPr>
          </w:p>
          <w:p w14:paraId="0000008A" w14:textId="77777777" w:rsidR="00476273" w:rsidRDefault="00476273">
            <w:pPr>
              <w:rPr>
                <w:b/>
              </w:rPr>
            </w:pPr>
          </w:p>
          <w:p w14:paraId="0000008B" w14:textId="77777777" w:rsidR="00476273" w:rsidRDefault="00476273">
            <w:pPr>
              <w:rPr>
                <w:b/>
              </w:rPr>
            </w:pPr>
          </w:p>
          <w:p w14:paraId="0000008C" w14:textId="77777777" w:rsidR="00476273" w:rsidRDefault="00476273">
            <w:pPr>
              <w:rPr>
                <w:b/>
              </w:rPr>
            </w:pPr>
          </w:p>
          <w:p w14:paraId="0000008D" w14:textId="77777777" w:rsidR="00476273" w:rsidRDefault="00476273">
            <w:pPr>
              <w:rPr>
                <w:b/>
              </w:rPr>
            </w:pPr>
          </w:p>
          <w:p w14:paraId="0000008E" w14:textId="77777777" w:rsidR="00476273" w:rsidRDefault="00476273">
            <w:pPr>
              <w:rPr>
                <w:b/>
              </w:rPr>
            </w:pPr>
          </w:p>
          <w:p w14:paraId="0000008F" w14:textId="77777777" w:rsidR="00476273" w:rsidRDefault="00476273">
            <w:pPr>
              <w:rPr>
                <w:b/>
              </w:rPr>
            </w:pPr>
          </w:p>
        </w:tc>
      </w:tr>
      <w:tr w:rsidR="00476273" w14:paraId="1E8FB658" w14:textId="77777777">
        <w:trPr>
          <w:trHeight w:val="227"/>
          <w:jc w:val="center"/>
        </w:trPr>
        <w:tc>
          <w:tcPr>
            <w:tcW w:w="10322" w:type="dxa"/>
            <w:gridSpan w:val="2"/>
            <w:tcBorders>
              <w:left w:val="single" w:sz="18" w:space="0" w:color="147ABD"/>
              <w:bottom w:val="single" w:sz="18" w:space="0" w:color="147ABD"/>
              <w:right w:val="single" w:sz="18" w:space="0" w:color="147ABD"/>
            </w:tcBorders>
          </w:tcPr>
          <w:p w14:paraId="00000091" w14:textId="77777777" w:rsidR="00476273" w:rsidRDefault="00476273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</w:pPr>
          </w:p>
          <w:p w14:paraId="00000092" w14:textId="77777777" w:rsidR="00476273" w:rsidRDefault="00000000">
            <w:pPr>
              <w:pBdr>
                <w:top w:val="nil"/>
                <w:left w:val="nil"/>
                <w:bottom w:val="single" w:sz="8" w:space="2" w:color="E8E8E8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Signature:                                                                                                               Date:  </w:t>
            </w:r>
          </w:p>
        </w:tc>
      </w:tr>
    </w:tbl>
    <w:p w14:paraId="00000094" w14:textId="77777777" w:rsidR="00476273" w:rsidRDefault="00476273"/>
    <w:p w14:paraId="00000095" w14:textId="77777777" w:rsidR="00476273" w:rsidRDefault="00000000">
      <w:r>
        <w:t xml:space="preserve">#A conflict of interest can also be known as a ‘competing interest.’ A conflict of interest can occur when you, your employer, or your sponsor have a financial, commercial, legal, or professional relationship with other organizations or the people working with them that could influence your research. </w:t>
      </w:r>
    </w:p>
    <w:sectPr w:rsidR="00476273">
      <w:pgSz w:w="12240" w:h="15840"/>
      <w:pgMar w:top="936" w:right="936" w:bottom="936" w:left="936" w:header="576" w:footer="57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  <w:embedBold r:id="rId1" w:fontKey="{89AF77E1-B9D0-496A-BF90-96A398C1DE4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2" w:fontKey="{D6F71F60-30A9-4DA0-92CF-374ACD8C3CDC}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EC6BFE14-3F1E-4104-A493-B6CD6DD2E86E}"/>
    <w:embedItalic r:id="rId4" w:fontKey="{3B9E99C8-7A0B-478A-A20D-5F2CDFC57C4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S0NDUwsDA2NDMwNrdU0lEKTi0uzszPAykwrAUAe2M8HiwAAAA="/>
  </w:docVars>
  <w:rsids>
    <w:rsidRoot w:val="00476273"/>
    <w:rsid w:val="00476273"/>
    <w:rsid w:val="004D69D6"/>
    <w:rsid w:val="0051785C"/>
    <w:rsid w:val="005F7206"/>
    <w:rsid w:val="00701CFA"/>
    <w:rsid w:val="00AF3C42"/>
    <w:rsid w:val="00B85676"/>
    <w:rsid w:val="00F8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8A9BA"/>
  <w15:docId w15:val="{A938D6B5-BA11-4C7C-A6DE-12CE44FB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BAD"/>
  </w:style>
  <w:style w:type="paragraph" w:styleId="Heading1">
    <w:name w:val="heading 1"/>
    <w:basedOn w:val="Title"/>
    <w:next w:val="Normal"/>
    <w:link w:val="Heading1Char"/>
    <w:uiPriority w:val="9"/>
    <w:qFormat/>
    <w:rsid w:val="00A860BB"/>
    <w:pPr>
      <w:outlineLvl w:val="0"/>
    </w:pPr>
    <w:rPr>
      <w:rFonts w:asciiTheme="minorHAnsi" w:eastAsia="Franklin Gothic Demi" w:hAnsiTheme="minorHAnsi"/>
      <w:b/>
      <w:caps/>
      <w:color w:val="auto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0BB"/>
    <w:pPr>
      <w:outlineLvl w:val="1"/>
    </w:pPr>
    <w:rPr>
      <w:b/>
      <w:cap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860BB"/>
    <w:pPr>
      <w:contextualSpacing/>
      <w:jc w:val="center"/>
    </w:pPr>
    <w:rPr>
      <w:rFonts w:asciiTheme="majorHAnsi" w:eastAsiaTheme="majorEastAsia" w:hAnsiTheme="majorHAnsi" w:cstheme="majorBidi"/>
      <w:color w:val="147ABD" w:themeColor="accent1"/>
      <w:kern w:val="28"/>
      <w:sz w:val="40"/>
      <w:szCs w:val="56"/>
    </w:rPr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rsid w:val="00825295"/>
    <w:rPr>
      <w:rFonts w:asciiTheme="majorHAnsi" w:eastAsiaTheme="majorEastAsia" w:hAnsiTheme="majorHAnsi" w:cstheme="majorBidi"/>
      <w:color w:val="147ABD" w:themeColor="accent1"/>
      <w:kern w:val="28"/>
      <w:sz w:val="40"/>
      <w:szCs w:val="56"/>
    </w:rPr>
  </w:style>
  <w:style w:type="character" w:styleId="Strong">
    <w:name w:val="Strong"/>
    <w:basedOn w:val="DefaultParagraphFont"/>
    <w:uiPriority w:val="22"/>
    <w:unhideWhenUsed/>
    <w:qFormat/>
    <w:rsid w:val="00F7528E"/>
    <w:rPr>
      <w:rFonts w:asciiTheme="minorHAnsi" w:hAnsiTheme="minorHAnsi"/>
      <w:b/>
      <w:b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295"/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295"/>
  </w:style>
  <w:style w:type="character" w:customStyle="1" w:styleId="Light">
    <w:name w:val="Light"/>
    <w:basedOn w:val="DefaultParagraphFont"/>
    <w:uiPriority w:val="23"/>
    <w:qFormat/>
    <w:rsid w:val="00CF24A6"/>
    <w:rPr>
      <w:color w:val="353535" w:themeColor="text2"/>
      <w:sz w:val="18"/>
    </w:rPr>
  </w:style>
  <w:style w:type="paragraph" w:customStyle="1" w:styleId="Underline">
    <w:name w:val="Underline"/>
    <w:basedOn w:val="Normal"/>
    <w:uiPriority w:val="3"/>
    <w:qFormat/>
    <w:rsid w:val="00C644E7"/>
    <w:pPr>
      <w:pBdr>
        <w:bottom w:val="single" w:sz="8" w:space="2" w:color="E8E8E8" w:themeColor="background2"/>
      </w:pBdr>
    </w:pPr>
  </w:style>
  <w:style w:type="character" w:styleId="PlaceholderText">
    <w:name w:val="Placeholder Text"/>
    <w:basedOn w:val="DefaultParagraphFont"/>
    <w:uiPriority w:val="99"/>
    <w:semiHidden/>
    <w:rsid w:val="007A278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2"/>
    <w:rsid w:val="00825295"/>
    <w:rPr>
      <w:rFonts w:eastAsia="Franklin Gothic Demi" w:cstheme="majorBidi"/>
      <w:b/>
      <w:caps/>
      <w:kern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2"/>
    <w:rsid w:val="00825295"/>
    <w:rPr>
      <w:b/>
      <w:caps/>
    </w:rPr>
  </w:style>
  <w:style w:type="paragraph" w:customStyle="1" w:styleId="Normal-Centered">
    <w:name w:val="Normal - Centered"/>
    <w:basedOn w:val="Normal"/>
    <w:qFormat/>
    <w:rsid w:val="00C644E7"/>
    <w:pPr>
      <w:spacing w:after="120"/>
      <w:jc w:val="center"/>
    </w:pPr>
    <w:rPr>
      <w:sz w:val="18"/>
    </w:rPr>
  </w:style>
  <w:style w:type="paragraph" w:customStyle="1" w:styleId="Normal-Light">
    <w:name w:val="Normal - Light"/>
    <w:basedOn w:val="Normal"/>
    <w:qFormat/>
    <w:rsid w:val="005120B5"/>
    <w:pPr>
      <w:jc w:val="center"/>
    </w:pPr>
    <w:rPr>
      <w:i/>
      <w:caps/>
      <w:color w:val="353535" w:themeColor="text2"/>
      <w:sz w:val="1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43" w:type="dxa"/>
        <w:left w:w="113" w:type="dxa"/>
        <w:bottom w:w="43" w:type="dxa"/>
        <w:right w:w="113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rlBPLye62dwyZOHCCp9fVOtmwQ==">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260</Words>
  <Characters>1513</Characters>
  <Application>Microsoft Office Word</Application>
  <DocSecurity>0</DocSecurity>
  <Lines>126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Ghosh</cp:lastModifiedBy>
  <cp:revision>4</cp:revision>
  <dcterms:created xsi:type="dcterms:W3CDTF">2023-08-14T01:46:00Z</dcterms:created>
  <dcterms:modified xsi:type="dcterms:W3CDTF">2024-08-27T01:17:00Z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GrammarlyDocumentId">
    <vt:lpwstr>15c33629-aa17-47b1-8e4e-810cb39a6ec8</vt:lpwstr>
  </property>
</Properties>
</file>